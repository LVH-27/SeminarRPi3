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7818"/>
      </w:tblGrid>
      <w:tr w:rsidR="00E9653C" w:rsidTr="00E9653C">
        <w:tc>
          <w:tcPr>
            <w:tcW w:w="50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Leonard Volarić Horvat (0036478030) (</w:t>
            </w:r>
            <w:hyperlink r:id="rId5" w:history="1">
              <w:r>
                <w:rPr>
                  <w:rStyle w:val="Hyperlink"/>
                  <w:rFonts w:ascii="Arial" w:hAnsi="Arial" w:cs="Arial"/>
                  <w:sz w:val="24"/>
                  <w:szCs w:val="24"/>
                </w:rPr>
                <w:t>leonard.volaric-horvat@fer.hr</w:t>
              </w:r>
            </w:hyperlink>
            <w:r>
              <w:rPr>
                <w:rFonts w:ascii="Arial" w:hAnsi="Arial" w:cs="Arial"/>
                <w:color w:val="333333"/>
                <w:sz w:val="24"/>
                <w:szCs w:val="24"/>
              </w:rPr>
              <w:t>)</w:t>
            </w:r>
          </w:p>
        </w:tc>
      </w:tr>
      <w:tr w:rsidR="00E9653C" w:rsidTr="00E9653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Naziv teme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Čitanje senzorskih podataka korištenjem računala Raspberry Pi 3</w:t>
            </w:r>
          </w:p>
        </w:tc>
      </w:tr>
      <w:tr w:rsidR="00E9653C" w:rsidTr="00E9653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Sažetak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 w:rsidP="006B6741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Ovaj će seminarski rad obraditi problematiku korištenja računala Raspberry Pi 3 za prikupljanje podataka sa senzora. </w:t>
            </w:r>
            <w:del w:id="0" w:author="Nenad Katanić" w:date="2017-03-15T10:39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 xml:space="preserve">Prije svega, </w:delText>
              </w:r>
            </w:del>
            <w:del w:id="1" w:author="Nenad Katanić" w:date="2017-03-15T10:40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b</w:delText>
              </w:r>
            </w:del>
            <w:del w:id="2" w:author="Nenad Katanić" w:date="2017-03-15T10:42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it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ins w:id="3" w:author="Nenad Katanić" w:date="2017-03-15T10:42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Ukratko 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će </w:t>
            </w:r>
            <w:ins w:id="4" w:author="Nenad Katanić" w:date="2017-03-15T10:42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se opisati </w:t>
              </w:r>
            </w:ins>
            <w:del w:id="5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 xml:space="preserve">ponuđen kratak opis 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>Raspberry Pi 3 sklopovsk</w:t>
            </w:r>
            <w:ins w:id="6" w:author="Nenad Katanić" w:date="2017-03-15T10:43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7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arhitektur</w:t>
            </w:r>
            <w:ins w:id="8" w:author="Nenad Katanić" w:date="2017-03-15T10:43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9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i pripadajuć</w:t>
            </w:r>
            <w:ins w:id="10" w:author="Nenad Katanić" w:date="2017-03-15T10:43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11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programsk</w:t>
            </w:r>
            <w:ins w:id="12" w:author="Nenad Katanić" w:date="2017-03-15T10:43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13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podršk</w:t>
            </w:r>
            <w:ins w:id="14" w:author="Nenad Katanić" w:date="2017-03-15T10:43:00Z">
              <w:r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15" w:author="Nenad Katanić" w:date="2017-03-15T10:43:00Z">
              <w:r w:rsidDel="00E9653C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, uz nekoliko primjera korištenja. Kao vrlo pristupačno malo računalo, Raspberry Pi je vrlo popularan kao ugradbeno računalo, a budući da ugradbena računala vrlo često za svoj rad koriste raznolike senzore, za ovaj će rad biti ključno razumjeti osnovne principe povezivanja senzora i računala </w:t>
            </w:r>
            <w:ins w:id="16" w:author="Nenad Katanić" w:date="2017-03-15T12:04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uzimajući u obzir sklopovski i programski aspekt.</w:t>
              </w:r>
            </w:ins>
            <w:del w:id="17" w:author="Nenad Katanić" w:date="2017-03-15T12:04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- kako sklopovskog, tako i programskog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. Shodno tome, bit će </w:t>
            </w:r>
            <w:del w:id="18" w:author="Nenad Katanić" w:date="2017-03-15T12:04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 xml:space="preserve">ponuđen </w:delText>
              </w:r>
            </w:del>
            <w:ins w:id="19" w:author="Nenad Katanić" w:date="2017-03-15T12:04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izložen 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kratak opis nekoliko akcelerometara, u funkciji senzora za mjerenje vibracija, i mikrofona, poglavito u funkciji senzora glasnoće. </w:t>
            </w:r>
            <w:del w:id="20" w:author="Nenad Katanić" w:date="2017-03-15T12:05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Također, bit će u</w:delText>
              </w:r>
            </w:del>
            <w:ins w:id="21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U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>kratko</w:t>
            </w:r>
            <w:ins w:id="22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 će se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opisa</w:t>
            </w:r>
            <w:ins w:id="23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ti</w:t>
              </w:r>
            </w:ins>
            <w:del w:id="24" w:author="Nenad Katanić" w:date="2017-03-15T12:05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ne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neke</w:t>
            </w:r>
            <w:ins w:id="25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 od dostupnih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bibliotek</w:t>
            </w:r>
            <w:ins w:id="26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27" w:author="Nenad Katanić" w:date="2017-03-15T12:05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e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i programski</w:t>
            </w:r>
            <w:ins w:id="28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h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okvir</w:t>
            </w:r>
            <w:ins w:id="29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a</w:t>
              </w:r>
            </w:ins>
            <w:del w:id="30" w:author="Nenad Katanić" w:date="2017-03-15T12:05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i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namijenjeni</w:t>
            </w:r>
            <w:ins w:id="31" w:author="Nenad Katanić" w:date="2017-03-15T12:05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h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za rad sa senzorima</w:t>
            </w:r>
            <w:del w:id="32" w:author="Nenad Katanić" w:date="2017-03-15T12:05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 xml:space="preserve"> - jasno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>, s naglaskom na već spomenute akcelerometre i mikrofone. Konačno, bit će pokazan i jednostavan primjer programskog koda za čitanje podataka sa senzora</w:t>
            </w:r>
            <w:ins w:id="33" w:author="Nenad Katanić" w:date="2017-03-15T15:47:00Z">
              <w:r w:rsidR="006F121A">
                <w:rPr>
                  <w:rFonts w:ascii="Arial" w:hAnsi="Arial" w:cs="Arial"/>
                  <w:color w:val="333333"/>
                  <w:sz w:val="24"/>
                  <w:szCs w:val="24"/>
                </w:rPr>
                <w:t xml:space="preserve"> </w:t>
              </w:r>
            </w:ins>
            <w:bookmarkStart w:id="34" w:name="_GoBack"/>
            <w:bookmarkEnd w:id="34"/>
            <w:del w:id="35" w:author="Nenad Katanić" w:date="2017-03-15T15:47:00Z">
              <w:r w:rsidDel="006F121A">
                <w:rPr>
                  <w:rFonts w:ascii="Arial" w:hAnsi="Arial" w:cs="Arial"/>
                  <w:color w:val="333333"/>
                  <w:sz w:val="24"/>
                  <w:szCs w:val="24"/>
                </w:rPr>
                <w:delText>,</w:delText>
              </w:r>
            </w:del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  <w:del w:id="36" w:author="Nenad Katanić" w:date="2017-03-15T12:07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kao i ti pročitani podaci</w:delText>
              </w:r>
            </w:del>
            <w:ins w:id="37" w:author="Nenad Katanić" w:date="2017-03-15T12:07:00Z">
              <w:r w:rsidR="006B6741">
                <w:rPr>
                  <w:rFonts w:ascii="Arial" w:hAnsi="Arial" w:cs="Arial"/>
                  <w:color w:val="333333"/>
                  <w:sz w:val="24"/>
                  <w:szCs w:val="24"/>
                </w:rPr>
                <w:t>uz prateći primjer vizualnog prikaza senzorskih podataka</w:t>
              </w:r>
            </w:ins>
            <w:r>
              <w:rPr>
                <w:rFonts w:ascii="Arial" w:hAnsi="Arial" w:cs="Arial"/>
                <w:color w:val="333333"/>
                <w:sz w:val="24"/>
                <w:szCs w:val="24"/>
              </w:rPr>
              <w:t>.</w:t>
            </w:r>
          </w:p>
        </w:tc>
      </w:tr>
      <w:tr w:rsidR="00E9653C" w:rsidTr="00E9653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Ključne riječi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 w:rsidP="006B6741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Raspberry Pi; senzor; akcelerometar; mikrofon; ugradbeno računalo; </w:t>
            </w:r>
            <w:del w:id="38" w:author="Nenad Katanić" w:date="2017-03-15T12:07:00Z">
              <w:r w:rsidDel="006B6741">
                <w:rPr>
                  <w:rFonts w:ascii="Arial" w:hAnsi="Arial" w:cs="Arial"/>
                  <w:color w:val="333333"/>
                  <w:sz w:val="24"/>
                  <w:szCs w:val="24"/>
                </w:rPr>
                <w:delText>Adafruit</w:delText>
              </w:r>
            </w:del>
          </w:p>
        </w:tc>
      </w:tr>
      <w:tr w:rsidR="00E9653C" w:rsidTr="00E9653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spacing w:after="33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Sadržaj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Uvod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Raspberry Pi 3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Sklopovlje na Raspberry Pi 3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Programska podrška za Raspberry Pi 3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Primjeri korištenja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Senzori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Akcelerometri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Mikrofoni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Pregled dostupnih programskih okvira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Primjeri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Programski kôd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Pročitani podaci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Zaključak</w:t>
            </w:r>
          </w:p>
          <w:p w:rsidR="00E9653C" w:rsidRDefault="00E9653C" w:rsidP="00E55E3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Literatura</w:t>
            </w:r>
          </w:p>
        </w:tc>
      </w:tr>
      <w:tr w:rsidR="00E9653C" w:rsidTr="00E9653C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Literatura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53C" w:rsidRDefault="00E9653C" w:rsidP="00E55E3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Autor: Raspberry Pi Foundation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 xml:space="preserve">Naziv: </w:t>
            </w:r>
            <w:hyperlink r:id="rId6" w:history="1">
              <w:r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https://www.raspberrypi.org/</w:t>
              </w:r>
            </w:hyperlink>
          </w:p>
          <w:p w:rsidR="00E9653C" w:rsidRDefault="00E9653C" w:rsidP="00E55E3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lastRenderedPageBreak/>
              <w:t>Autor: Adafruit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 xml:space="preserve">Naziv: </w:t>
            </w:r>
            <w:hyperlink r:id="rId7" w:history="1">
              <w:r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https://learn.adafruit.com/adxl345-digital-accelerometer</w:t>
              </w:r>
            </w:hyperlink>
          </w:p>
          <w:p w:rsidR="00E9653C" w:rsidRDefault="00E9653C" w:rsidP="00E55E3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Autor: SunFounder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 xml:space="preserve">Naziv: </w:t>
            </w:r>
            <w:hyperlink r:id="rId8" w:history="1">
              <w:r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https://www.sunfounder.com/learn/sensor-kit-v2-0-for-raspberry-pi-b-plus/lesson-19-sound-sensor-sensor-kit-v2-0-for-b-plus.html</w:t>
              </w:r>
            </w:hyperlink>
          </w:p>
        </w:tc>
      </w:tr>
    </w:tbl>
    <w:p w:rsidR="004177F5" w:rsidRDefault="004177F5"/>
    <w:sectPr w:rsidR="0041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05F03"/>
    <w:multiLevelType w:val="multilevel"/>
    <w:tmpl w:val="9B7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A05B3"/>
    <w:multiLevelType w:val="multilevel"/>
    <w:tmpl w:val="C422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nad Katanić">
    <w15:presenceInfo w15:providerId="None" w15:userId="Nenad Katani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05"/>
    <w:rsid w:val="004177F5"/>
    <w:rsid w:val="006B6741"/>
    <w:rsid w:val="006F121A"/>
    <w:rsid w:val="00D54B05"/>
    <w:rsid w:val="00E9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B26C"/>
  <w15:chartTrackingRefBased/>
  <w15:docId w15:val="{5BBABD24-D33F-4E0D-B777-D3E98FB4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53C"/>
    <w:pPr>
      <w:spacing w:after="0" w:line="240" w:lineRule="auto"/>
    </w:pPr>
    <w:rPr>
      <w:rFonts w:ascii="Calibri" w:hAnsi="Calibri" w:cs="Calibri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65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3C"/>
    <w:rPr>
      <w:rFonts w:ascii="Segoe UI" w:hAnsi="Segoe UI" w:cs="Segoe UI"/>
      <w:sz w:val="18"/>
      <w:szCs w:val="18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ounder.com/learn/sensor-kit-v2-0-for-raspberry-pi-b-plus/lesson-19-sound-sensor-sensor-kit-v2-0-for-b-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adafruit.com/adxl345-digital-acceler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onard.volaric-horvat@fer.hr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Katanić</dc:creator>
  <cp:keywords/>
  <dc:description/>
  <cp:lastModifiedBy>Nenad Katanić</cp:lastModifiedBy>
  <cp:revision>3</cp:revision>
  <dcterms:created xsi:type="dcterms:W3CDTF">2017-03-15T11:08:00Z</dcterms:created>
  <dcterms:modified xsi:type="dcterms:W3CDTF">2017-03-15T14:48:00Z</dcterms:modified>
</cp:coreProperties>
</file>